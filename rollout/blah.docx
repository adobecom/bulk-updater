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First line</w:t>
      </w:r>
    </w:p>
    <w:p>
      <w:pPr>
        <w:pStyle w:val="ListParagraph"/>
        <w:numPr>
          <w:ilvl w:val="0"/>
          <w:numId w:val="2"/>
        </w:numPr>
      </w:pPr>
      <w:r>
        <w:t xml:space="preserve">Second line</w:t>
      </w:r>
    </w:p>
    <w:p>
      <w:pPr>
        <w:pStyle w:val="ListParagraph"/>
        <w:numPr>
          <w:ilvl w:val="0"/>
          <w:numId w:val="2"/>
        </w:numPr>
      </w:pPr>
      <w:del w:author="Langstore Version">
        <w:r>
          <w:delText xml:space="preserve">Some text that the region will change</w:delText>
        </w:r>
      </w:del>
    </w:p>
    <w:p>
      <w:pPr>
        <w:pStyle w:val="ListParagraph"/>
        <w:numPr>
          <w:ilvl w:val="0"/>
          <w:numId w:val="2"/>
        </w:numPr>
      </w:pPr>
      <w:ins w:author="Regional Version">
        <w:r>
          <w:t xml:space="preserve">Text has been changed</w:t>
        </w:r>
      </w:ins>
    </w:p>
    <w:p>
      <w:pPr>
        <w:pStyle w:val="ListParagraph"/>
        <w:numPr>
          <w:ilvl w:val="0"/>
          <w:numId w:val="2"/>
        </w:numPr>
      </w:pPr>
      <w:r>
        <w:t xml:space="preserve">Fourth line</w:t>
      </w:r>
    </w:p>
    <w:p>
      <w:pPr>
        <w:pStyle w:val="ListParagraph"/>
        <w:numPr>
          <w:ilvl w:val="0"/>
          <w:numId w:val="2"/>
        </w:numPr>
      </w:pPr>
      <w:del w:author="Langstore Version">
        <w:r>
          <w:delText xml:space="preserve">More text the region will change</w:delText>
        </w:r>
      </w:del>
    </w:p>
    <w:p>
      <w:pPr>
        <w:pStyle w:val="ListParagraph"/>
        <w:numPr>
          <w:ilvl w:val="0"/>
          <w:numId w:val="2"/>
        </w:numPr>
      </w:pPr>
      <w:ins w:author="Regional Version">
        <w:r>
          <w:fldChar w:fldCharType="begin"/>
        </w:r>
        <w:r>
          <w:instrText xml:space="preserve">HYPERLINK "https://adobe.com"</w:instrText>
        </w:r>
        <w:r>
          <w:fldChar w:fldCharType="separate"/>
        </w:r>
      </w:ins>
      <w:ins w:author="Regional Version">
        <w:r w:rsidR="DDCA64FF">
          <w:rPr>
            <w:rStyle w:val="Hyperlink"/>
          </w:rPr>
          <w:t xml:space="preserve">https://adobe.com</w:t>
        </w:r>
      </w:ins>
      <w:ins w:author="Regional Version">
        <w:r>
          <w:fldChar w:fldCharType="end"/>
        </w:r>
      </w:ins>
    </w:p>
    <w:p>
      <w:pPr>
        <w:pStyle w:val="ListParagraph"/>
        <w:numPr>
          <w:ilvl w:val="0"/>
          <w:numId w:val="2"/>
        </w:numPr>
      </w:pPr>
      <w:r>
        <w:t xml:space="preserve">Sixth Line</w:t>
      </w:r>
    </w:p>
    <w:p>
      <w:pPr>
        <w:pStyle w:val="ListParagraph"/>
        <w:numPr>
          <w:ilvl w:val="0"/>
          <w:numId w:val="2"/>
        </w:numPr>
      </w:pPr>
      <w:ins w:author="Regional Version">
        <w:r>
          <w:t xml:space="preserve">One more new line</w:t>
        </w:r>
      </w:ins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  <w:rsids>
    <w:rsid w:val="DDCA64FF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2024-04-18T17:31:10.083Z</dcterms:created>
  <dcterms:modified xsi:type="dcterms:W3CDTF">2024-04-18T17:31:10.084Z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