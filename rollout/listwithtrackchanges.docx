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B793512" w:rsidP="0FB88248" w:rsidRDefault="6B793512" w14:paraId="68300698" w14:textId="70B78451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B793512">
        <w:rPr/>
        <w:t>First line</w:t>
      </w:r>
    </w:p>
    <w:p w:rsidR="6B793512" w:rsidP="0FB88248" w:rsidRDefault="6B793512" w14:paraId="4842E7B3" w14:textId="5D5E21C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B793512">
        <w:rPr/>
        <w:t>Second line</w:t>
      </w:r>
    </w:p>
    <w:p w:rsidR="6B793512" w:rsidP="0FB88248" w:rsidRDefault="6B793512" w14:paraId="50A43AD8" w14:textId="768498AD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en-US"/>
        </w:rPr>
        <w:pPrChange w:author="Chris Peyer" w:date="2024-04-18T18:23:22.38Z">
          <w:pPr>
            <w:pStyle w:val="ListParagraph"/>
            <w:numPr>
              <w:ilvl w:val="0"/>
              <w:numId w:val="22"/>
            </w:numPr>
            <w:spacing w:before="0" w:beforeAutospacing="off"/>
          </w:pPr>
        </w:pPrChange>
      </w:pPr>
      <w:del w:author="Chris Peyer" w:date="2024-04-18T18:23:22.346Z" w:id="1126729488">
        <w:r w:rsidDel="6B793512">
          <w:delText>Some text that the region will change</w:delText>
        </w:r>
      </w:del>
      <w:ins w:author="Chris Peyer" w:date="2024-04-18T18:23:26.716Z" w:id="2029446484">
        <w:r w:rsidR="6B793512">
          <w:t>Text has been changed</w:t>
        </w:r>
      </w:ins>
    </w:p>
    <w:p w:rsidR="6B793512" w:rsidP="0FB88248" w:rsidRDefault="6B793512" w14:paraId="302CF8AE" w14:textId="0EB1B507">
      <w:pPr>
        <w:pStyle w:val="ListParagraph"/>
        <w:numPr>
          <w:ilvl w:val="0"/>
          <w:numId w:val="22"/>
        </w:numPr>
        <w:rPr/>
      </w:pPr>
      <w:r w:rsidR="6B793512">
        <w:rPr/>
        <w:t>Fourth line</w:t>
      </w:r>
    </w:p>
    <w:p w:rsidR="6B793512" w:rsidP="0FB88248" w:rsidRDefault="6B793512" w14:paraId="0413587F" w14:textId="493BCBFE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en-US"/>
        </w:rPr>
        <w:pPrChange w:author="Chris Peyer" w:date="2024-04-18T18:23:32.726Z">
          <w:pPr>
            <w:pStyle w:val="ListParagraph"/>
            <w:numPr>
              <w:ilvl w:val="0"/>
              <w:numId w:val="22"/>
            </w:numPr>
            <w:spacing w:before="0" w:beforeAutospacing="off"/>
          </w:pPr>
        </w:pPrChange>
      </w:pPr>
      <w:del w:author="Chris Peyer" w:date="2024-04-18T18:23:32.707Z" w:id="2020218099">
        <w:r w:rsidDel="6B793512">
          <w:delText>More text the region will change</w:delText>
        </w:r>
      </w:del>
      <w:ins w:author="Chris Peyer" w:date="2024-04-18T18:23:37.957Z" w:id="617799166">
        <w:r w:rsidR="6B793512">
          <w:t>https://adobe.com</w:t>
        </w:r>
      </w:ins>
    </w:p>
    <w:p w:rsidR="6B793512" w:rsidP="0FB88248" w:rsidRDefault="6B793512" w14:paraId="2D80441D" w14:textId="252298F7">
      <w:pPr>
        <w:pStyle w:val="ListParagraph"/>
        <w:numPr>
          <w:ilvl w:val="0"/>
          <w:numId w:val="22"/>
        </w:numPr>
        <w:rPr>
          <w:ins w:author="Chris Peyer" w:date="2024-04-18T18:23:43.698Z" w:id="907018667"/>
        </w:rPr>
      </w:pPr>
      <w:r w:rsidR="6B793512">
        <w:rPr/>
        <w:t>Sixth Line</w:t>
      </w:r>
    </w:p>
    <w:p w:rsidR="6B793512" w:rsidP="0FB88248" w:rsidRDefault="6B793512" w14:paraId="315825BC" w14:textId="4BD7B98B">
      <w:pPr>
        <w:pStyle w:val="ListParagraph"/>
        <w:numPr>
          <w:ilvl w:val="0"/>
          <w:numId w:val="22"/>
        </w:numPr>
        <w:rPr/>
      </w:pPr>
      <w:ins w:author="Chris Peyer" w:date="2024-04-18T18:23:46.427Z" w:id="1789310475">
        <w:r w:rsidR="6B793512">
          <w:t>One more new line</w:t>
        </w:r>
      </w:ins>
    </w:p>
    <w:sectPr w:rsidRPr="00F2633C" w:rsidR="00223DFC" w:rsidSect="009466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2590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96d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3A08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8C4F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C8B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48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AC0C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0ABF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A98D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03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1900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E0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2">
    <w:abstractNumId w:val="11"/>
  </w:num>
  <w:num w:numId="21">
    <w:abstractNumId w:val="10"/>
  </w:num>
  <w:num w:numId="1" w16cid:durableId="861942358">
    <w:abstractNumId w:val="0"/>
  </w:num>
  <w:num w:numId="2" w16cid:durableId="1266768181">
    <w:abstractNumId w:val="1"/>
  </w:num>
  <w:num w:numId="3" w16cid:durableId="1392583179">
    <w:abstractNumId w:val="2"/>
  </w:num>
  <w:num w:numId="4" w16cid:durableId="1950241307">
    <w:abstractNumId w:val="3"/>
  </w:num>
  <w:num w:numId="5" w16cid:durableId="1003045792">
    <w:abstractNumId w:val="8"/>
  </w:num>
  <w:num w:numId="6" w16cid:durableId="144397921">
    <w:abstractNumId w:val="4"/>
  </w:num>
  <w:num w:numId="7" w16cid:durableId="604583731">
    <w:abstractNumId w:val="5"/>
  </w:num>
  <w:num w:numId="8" w16cid:durableId="684483825">
    <w:abstractNumId w:val="6"/>
  </w:num>
  <w:num w:numId="9" w16cid:durableId="1980112451">
    <w:abstractNumId w:val="7"/>
  </w:num>
  <w:num w:numId="10" w16cid:durableId="2077704460">
    <w:abstractNumId w:val="9"/>
  </w:num>
  <w:num w:numId="11" w16cid:durableId="825898395">
    <w:abstractNumId w:val="0"/>
  </w:num>
  <w:num w:numId="12" w16cid:durableId="2065982120">
    <w:abstractNumId w:val="1"/>
  </w:num>
  <w:num w:numId="13" w16cid:durableId="1884095236">
    <w:abstractNumId w:val="2"/>
  </w:num>
  <w:num w:numId="14" w16cid:durableId="1435787605">
    <w:abstractNumId w:val="3"/>
  </w:num>
  <w:num w:numId="15" w16cid:durableId="1342273957">
    <w:abstractNumId w:val="8"/>
  </w:num>
  <w:num w:numId="16" w16cid:durableId="49161211">
    <w:abstractNumId w:val="4"/>
  </w:num>
  <w:num w:numId="17" w16cid:durableId="1231844895">
    <w:abstractNumId w:val="5"/>
  </w:num>
  <w:num w:numId="18" w16cid:durableId="433212067">
    <w:abstractNumId w:val="6"/>
  </w:num>
  <w:num w:numId="19" w16cid:durableId="403453817">
    <w:abstractNumId w:val="7"/>
  </w:num>
  <w:num w:numId="20" w16cid:durableId="9301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C"/>
    <w:rsid w:val="000565E5"/>
    <w:rsid w:val="00223DFC"/>
    <w:rsid w:val="002558F7"/>
    <w:rsid w:val="002A2525"/>
    <w:rsid w:val="002D303C"/>
    <w:rsid w:val="003515FD"/>
    <w:rsid w:val="00381EE9"/>
    <w:rsid w:val="003D5EC9"/>
    <w:rsid w:val="003E4F2A"/>
    <w:rsid w:val="00403340"/>
    <w:rsid w:val="005A4E99"/>
    <w:rsid w:val="006253D9"/>
    <w:rsid w:val="006754C5"/>
    <w:rsid w:val="007066FD"/>
    <w:rsid w:val="00740E64"/>
    <w:rsid w:val="007B0D20"/>
    <w:rsid w:val="00840820"/>
    <w:rsid w:val="0088035B"/>
    <w:rsid w:val="00900604"/>
    <w:rsid w:val="00925B4E"/>
    <w:rsid w:val="0094420C"/>
    <w:rsid w:val="00946665"/>
    <w:rsid w:val="0096786B"/>
    <w:rsid w:val="00A842D3"/>
    <w:rsid w:val="00A95627"/>
    <w:rsid w:val="00AE073B"/>
    <w:rsid w:val="00B71BCF"/>
    <w:rsid w:val="00C2EFF2"/>
    <w:rsid w:val="00C47EBE"/>
    <w:rsid w:val="00CB23C7"/>
    <w:rsid w:val="00D5389F"/>
    <w:rsid w:val="00E80831"/>
    <w:rsid w:val="00E847FF"/>
    <w:rsid w:val="00EF49E3"/>
    <w:rsid w:val="00F2633C"/>
    <w:rsid w:val="00FC4BE1"/>
    <w:rsid w:val="00FD52AF"/>
    <w:rsid w:val="00FF4BBD"/>
    <w:rsid w:val="0FB88248"/>
    <w:rsid w:val="1CEBD9EA"/>
    <w:rsid w:val="200B5248"/>
    <w:rsid w:val="443CBEA5"/>
    <w:rsid w:val="45F4176C"/>
    <w:rsid w:val="6B7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0406"/>
  <w15:chartTrackingRefBased/>
  <w15:docId w15:val="{53EFD002-430B-FD4A-8BE8-76F55906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525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6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NT" w:customStyle="1">
    <w:name w:val="DNT"/>
    <w:basedOn w:val="Normal"/>
    <w:link w:val="DNTChar"/>
    <w:qFormat/>
    <w:rsid w:val="006253D9"/>
    <w:rPr>
      <w:color w:val="FF0000"/>
    </w:rPr>
  </w:style>
  <w:style w:type="character" w:styleId="Strong">
    <w:name w:val="Strong"/>
    <w:basedOn w:val="DefaultParagraphFont"/>
    <w:uiPriority w:val="22"/>
    <w:qFormat/>
    <w:rsid w:val="003D5EC9"/>
    <w:rPr>
      <w:b/>
      <w:bCs/>
    </w:rPr>
  </w:style>
  <w:style w:type="paragraph" w:styleId="NoSpacing">
    <w:name w:val="No Spacing"/>
    <w:uiPriority w:val="1"/>
    <w:qFormat/>
    <w:rsid w:val="00D5389F"/>
  </w:style>
  <w:style w:type="character" w:styleId="DNTChar" w:customStyle="1">
    <w:name w:val="DNT Char"/>
    <w:basedOn w:val="DefaultParagraphFont"/>
    <w:link w:val="DNT"/>
    <w:rsid w:val="00FD52AF"/>
    <w:rPr>
      <w:color w:val="FF000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40E64"/>
    <w:rPr>
      <w:rFonts w:asciiTheme="majorHAnsi" w:hAnsiTheme="majorHAnsi" w:eastAsiaTheme="majorEastAsia" w:cstheme="majorBidi"/>
      <w:iCs/>
      <w:color w:val="2F5496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5E95E7800DB44AA23D0899C3EB61A" ma:contentTypeVersion="36" ma:contentTypeDescription="Create a new document." ma:contentTypeScope="" ma:versionID="84c2dd4a40bed79ffb489b353ed7063e">
  <xsd:schema xmlns:xsd="http://www.w3.org/2001/XMLSchema" xmlns:xs="http://www.w3.org/2001/XMLSchema" xmlns:p="http://schemas.microsoft.com/office/2006/metadata/properties" xmlns:ns2="ebd86dab-082b-4b96-b632-5458cf5ccb0e" xmlns:ns3="563e43e2-09db-47a2-8d99-92b6161a051b" targetNamespace="http://schemas.microsoft.com/office/2006/metadata/properties" ma:root="true" ma:fieldsID="77d0b61727708ba0fe3107d9dd239c60" ns2:_="" ns3:_="">
    <xsd:import namespace="ebd86dab-082b-4b96-b632-5458cf5ccb0e"/>
    <xsd:import namespace="563e43e2-09db-47a2-8d99-92b6161a051b"/>
    <xsd:element name="properties">
      <xsd:complexType>
        <xsd:sequence>
          <xsd:element name="documentManagement">
            <xsd:complexType>
              <xsd:all>
                <xsd:element ref="ns2:File_x0020_path" minOccurs="0"/>
                <xsd:element ref="ns2:Rollout" minOccurs="0"/>
                <xsd:element ref="ns2:RolloutVersion" minOccurs="0"/>
                <xsd:element ref="ns2:AltLang_x0020_Last_x0020_Fetched" minOccurs="0"/>
                <xsd:element ref="ns2:Breadcrumb" minOccurs="0"/>
                <xsd:element ref="ns2:RolloutStatus" minOccurs="0"/>
                <xsd:element ref="ns2:Preview" minOccurs="0"/>
                <xsd:element ref="ns2:Publish" minOccurs="0"/>
                <xsd:element ref="ns2:_Flow_SignoffStatus" minOccurs="0"/>
                <xsd:element ref="ns2:readyForLoc" minOccurs="0"/>
                <xsd:element ref="ns2:FloodgateUse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6dab-082b-4b96-b632-5458cf5ccb0e" elementFormDefault="qualified">
    <xsd:import namespace="http://schemas.microsoft.com/office/2006/documentManagement/types"/>
    <xsd:import namespace="http://schemas.microsoft.com/office/infopath/2007/PartnerControls"/>
    <xsd:element name="File_x0020_path" ma:index="2" nillable="true" ma:displayName="File path" ma:format="Hyperlink" ma:internalName="File_x0020_path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llout" ma:index="3" nillable="true" ma:displayName="Rollout" ma:format="DateTime" ma:internalName="Rollout" ma:readOnly="false">
      <xsd:simpleType>
        <xsd:restriction base="dms:DateTime"/>
      </xsd:simpleType>
    </xsd:element>
    <xsd:element name="RolloutVersion" ma:index="4" nillable="true" ma:displayName="Rollout Version" ma:format="Dropdown" ma:internalName="RolloutVersion" ma:readOnly="false">
      <xsd:simpleType>
        <xsd:restriction base="dms:Text">
          <xsd:maxLength value="255"/>
        </xsd:restriction>
      </xsd:simpleType>
    </xsd:element>
    <xsd:element name="AltLang_x0020_Last_x0020_Fetched" ma:index="5" nillable="true" ma:displayName="AltLang LastFetched" ma:format="DateTime" ma:internalName="AltLang_x0020_Last_x0020_Fetched" ma:readOnly="false">
      <xsd:simpleType>
        <xsd:restriction base="dms:DateTime"/>
      </xsd:simpleType>
    </xsd:element>
    <xsd:element name="Breadcrumb" ma:index="6" nillable="true" ma:displayName="Breadcrumb" ma:default="0" ma:format="Dropdown" ma:internalName="Breadcrumb" ma:readOnly="false">
      <xsd:simpleType>
        <xsd:restriction base="dms:Boolean"/>
      </xsd:simpleType>
    </xsd:element>
    <xsd:element name="RolloutStatus" ma:index="7" nillable="true" ma:displayName="Rollout Status" ma:format="Dropdown" ma:internalName="RolloutStatus" ma:readOnly="false">
      <xsd:simpleType>
        <xsd:restriction base="dms:Text">
          <xsd:maxLength value="255"/>
        </xsd:restriction>
      </xsd:simpleType>
    </xsd:element>
    <xsd:element name="Preview" ma:index="8" nillable="true" ma:displayName="Previewed" ma:format="DateTime" ma:internalName="Preview" ma:readOnly="false">
      <xsd:simpleType>
        <xsd:restriction base="dms:DateTime"/>
      </xsd:simpleType>
    </xsd:element>
    <xsd:element name="Publish" ma:index="9" nillable="true" ma:displayName="Published" ma:format="DateTime" ma:internalName="Publish" ma:readOnly="false">
      <xsd:simpleType>
        <xsd:restriction base="dms:DateTime"/>
      </xsd:simpleType>
    </xsd:element>
    <xsd:element name="_Flow_SignoffStatus" ma:index="11" nillable="true" ma:displayName="Sign-off status" ma:internalName="Sign_x002d_off_x0020_status" ma:readOnly="false">
      <xsd:simpleType>
        <xsd:restriction base="dms:Text"/>
      </xsd:simpleType>
    </xsd:element>
    <xsd:element name="readyForLoc" ma:index="12" nillable="true" ma:displayName="readyForLoc" ma:default="0" ma:format="Dropdown" ma:internalName="readyForLoc" ma:readOnly="false">
      <xsd:simpleType>
        <xsd:restriction base="dms:Boolean"/>
      </xsd:simpleType>
    </xsd:element>
    <xsd:element name="FloodgateUser" ma:index="13" nillable="true" ma:displayName="Floodgate User" ma:format="Dropdown" ma:list="UserInfo" ma:SharePointGroup="0" ma:internalName="FloodgateUs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hidden="true" ma:internalName="MediaServiceKeyPoints" ma:readOnly="true">
      <xsd:simpleType>
        <xsd:restriction base="dms:Note"/>
      </xsd:simpleType>
    </xsd:element>
    <xsd:element name="MediaServiceObjectDetectorVersions" ma:index="3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e43e2-09db-47a2-8d99-92b6161a051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440da8a0-81df-4e4f-bcd0-657b8a66db96}" ma:internalName="TaxCatchAll" ma:readOnly="false" ma:showField="CatchAllData" ma:web="563e43e2-09db-47a2-8d99-92b6161a05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lloutVersion xmlns="ebd86dab-082b-4b96-b632-5458cf5ccb0e" xsi:nil="true"/>
    <Rollout xmlns="ebd86dab-082b-4b96-b632-5458cf5ccb0e" xsi:nil="true"/>
    <AltLang_x0020_Last_x0020_Fetched xmlns="ebd86dab-082b-4b96-b632-5458cf5ccb0e" xsi:nil="true"/>
    <Breadcrumb xmlns="ebd86dab-082b-4b96-b632-5458cf5ccb0e">false</Breadcrumb>
    <RolloutStatus xmlns="ebd86dab-082b-4b96-b632-5458cf5ccb0e" xsi:nil="true"/>
    <Preview xmlns="ebd86dab-082b-4b96-b632-5458cf5ccb0e" xsi:nil="true"/>
    <Publish xmlns="ebd86dab-082b-4b96-b632-5458cf5ccb0e" xsi:nil="true"/>
    <lcf76f155ced4ddcb4097134ff3c332f xmlns="ebd86dab-082b-4b96-b632-5458cf5ccb0e">
      <Terms xmlns="http://schemas.microsoft.com/office/infopath/2007/PartnerControls"/>
    </lcf76f155ced4ddcb4097134ff3c332f>
    <TaxCatchAll xmlns="563e43e2-09db-47a2-8d99-92b6161a051b" xsi:nil="true"/>
    <_Flow_SignoffStatus xmlns="ebd86dab-082b-4b96-b632-5458cf5ccb0e" xsi:nil="true"/>
    <readyForLoc xmlns="ebd86dab-082b-4b96-b632-5458cf5ccb0e">false</readyForLoc>
    <FloodgateUser xmlns="ebd86dab-082b-4b96-b632-5458cf5ccb0e">
      <UserInfo>
        <DisplayName/>
        <AccountId xsi:nil="true"/>
        <AccountType/>
      </UserInfo>
    </FloodgateUser>
    <File_x0020_path xmlns="ebd86dab-082b-4b96-b632-5458cf5ccb0e">
      <Url xsi:nil="true"/>
      <Description xsi:nil="true"/>
    </File_x0020_path>
  </documentManagement>
</p:properties>
</file>

<file path=customXml/itemProps1.xml><?xml version="1.0" encoding="utf-8"?>
<ds:datastoreItem xmlns:ds="http://schemas.openxmlformats.org/officeDocument/2006/customXml" ds:itemID="{677DCADD-2124-47AA-A682-A4216FB0A42B}"/>
</file>

<file path=customXml/itemProps2.xml><?xml version="1.0" encoding="utf-8"?>
<ds:datastoreItem xmlns:ds="http://schemas.openxmlformats.org/officeDocument/2006/customXml" ds:itemID="{BAF9CF3E-3291-48D9-B5CB-73DAB09F9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6E16D-374A-4A2E-836E-9AC29E109A13}">
  <ds:schemaRefs>
    <ds:schemaRef ds:uri="http://schemas.microsoft.com/office/2006/metadata/properties"/>
    <ds:schemaRef ds:uri="http://schemas.microsoft.com/office/infopath/2007/PartnerControls"/>
    <ds:schemaRef ds:uri="ebd86dab-082b-4b96-b632-5458cf5ccb0e"/>
    <ds:schemaRef ds:uri="563e43e2-09db-47a2-8d99-92b6161a051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Janaki Ratnakar Bhagwath</dc:creator>
  <keywords/>
  <dc:description/>
  <lastModifiedBy>Chris Peyer</lastModifiedBy>
  <revision>74</revision>
  <dcterms:created xsi:type="dcterms:W3CDTF">2022-05-23T06:57:00.0000000Z</dcterms:created>
  <dcterms:modified xsi:type="dcterms:W3CDTF">2024-04-18T18:23:50.0630303Z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0x010100F815E95E7800DB44AA23D0899C3EB61A</vt:lpwstr>
  </property>
  <property fmtid="{D5CDD505-2E9C-101B-9397-08002B2CF9AE}" pid="3" name="MediaServiceImageTags">
    <vt:lpwstr/>
  </property>
</Properties>
</file>